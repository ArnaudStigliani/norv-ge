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lang w:val="fr-FR"/>
        </w:rPr>
        <w:t>Projet :</w:t>
      </w:r>
    </w:p>
    <w:p>
      <w:pPr>
        <w:pStyle w:val="style0"/>
        <w:jc w:val="both"/>
      </w:pPr>
      <w:r>
        <w:rPr>
          <w:lang w:val="fr-FR"/>
        </w:rPr>
        <w:t xml:space="preserve">Etude des propriétés de liaison à l’ADN de 529 facteurs de transcription chez </w:t>
      </w:r>
      <w:r>
        <w:rPr>
          <w:i/>
          <w:lang w:val="fr-FR"/>
        </w:rPr>
        <w:t>Arabidopsis thaliana</w:t>
      </w:r>
    </w:p>
    <w:p>
      <w:pPr>
        <w:pStyle w:val="style0"/>
        <w:spacing w:line="360" w:lineRule="auto"/>
        <w:jc w:val="both"/>
      </w:pPr>
      <w:r>
        <w:rPr>
          <w:lang w:val="fr-FR"/>
        </w:rPr>
      </w:r>
    </w:p>
    <w:p>
      <w:pPr>
        <w:pStyle w:val="style0"/>
        <w:spacing w:line="360" w:lineRule="auto"/>
        <w:jc w:val="both"/>
      </w:pPr>
      <w:r>
        <w:rPr>
          <w:lang w:val="fr-FR"/>
        </w:rPr>
        <w:tab/>
      </w:r>
      <w:ins w:author="Arnaud AS248291" w:date="2017-05-12T14:37:00Z" w:id="0">
        <w:r>
          <w:rPr>
            <w:lang w:val="fr-FR"/>
          </w:rPr>
          <w:t>Puisque</w:t>
        </w:r>
      </w:ins>
      <w:ins w:author="Arnaud AS248291" w:date="2017-05-12T14:36:00Z" w:id="1">
        <w:r>
          <w:rPr>
            <w:lang w:val="fr-FR"/>
          </w:rPr>
          <w:t xml:space="preserve"> chaque cellule d'un même organisme possède le </w:t>
        </w:r>
      </w:ins>
      <w:ins w:author="Arnaud AS248291" w:date="2017-05-12T14:37:00Z" w:id="2">
        <w:r>
          <w:rPr>
            <w:lang w:val="fr-FR"/>
          </w:rPr>
          <w:t>même ADN</w:t>
        </w:r>
      </w:ins>
      <w:ins w:author="Arnaud AS248291" w:date="2017-05-12T14:22:00Z" w:id="3">
        <w:r>
          <w:rPr>
            <w:lang w:val="fr-FR"/>
          </w:rPr>
          <w:t xml:space="preserve">, la grande variabilité </w:t>
        </w:r>
      </w:ins>
      <w:ins w:author="Arnaud AS248291" w:date="2017-05-12T14:26:00Z" w:id="4">
        <w:r>
          <w:rPr>
            <w:lang w:val="fr-FR"/>
          </w:rPr>
          <w:t xml:space="preserve">de types cellulaires dans cet organisme nécessite </w:t>
        </w:r>
      </w:ins>
      <w:ins w:author="Arnaud AS248291" w:date="2017-05-12T14:28:00Z" w:id="5">
        <w:r>
          <w:rPr>
            <w:lang w:val="fr-FR"/>
          </w:rPr>
          <w:t>un</w:t>
        </w:r>
      </w:ins>
      <w:ins w:author="Arnaud AS248291" w:date="2017-05-12T14:32:00Z" w:id="6">
        <w:r>
          <w:rPr>
            <w:lang w:val="fr-FR"/>
          </w:rPr>
          <w:t xml:space="preserve">e expression différentielle </w:t>
        </w:r>
      </w:ins>
      <w:ins w:author="Arnaud AS248291" w:date="2017-05-12T14:32:00Z" w:id="7">
        <w:r>
          <w:rPr>
            <w:lang w:val="fr-FR"/>
          </w:rPr>
          <w:t>des gènes p</w:t>
        </w:r>
      </w:ins>
      <w:ins w:author="Arnaud AS248291" w:date="2017-05-12T14:32:00Z" w:id="8">
        <w:r>
          <w:rPr>
            <w:lang w:val="fr-FR"/>
          </w:rPr>
          <w:t>our chaque type</w:t>
        </w:r>
      </w:ins>
      <w:ins w:author="Arnaud AS248291" w:date="2017-05-12T14:37:00Z" w:id="9">
        <w:r>
          <w:rPr>
            <w:lang w:val="fr-FR"/>
          </w:rPr>
          <w:t xml:space="preserve"> </w:t>
        </w:r>
      </w:ins>
      <w:ins w:author="Arnaud AS248291" w:date="2017-05-12T14:37:00Z" w:id="10">
        <w:r>
          <w:rPr>
            <w:lang w:val="fr-FR"/>
          </w:rPr>
          <w:t>cellulaire.</w:t>
        </w:r>
      </w:ins>
      <w:r>
        <w:rPr/>
        <w:commentReference w:id="0"/>
      </w:r>
    </w:p>
    <w:p>
      <w:pPr>
        <w:pStyle w:val="style0"/>
        <w:spacing w:line="360" w:lineRule="auto"/>
        <w:jc w:val="both"/>
      </w:pPr>
      <w:r>
        <w:rPr>
          <w:strike/>
          <w:lang w:val="fr-FR"/>
        </w:rPr>
        <w:t xml:space="preserve">La plupart des processus biologiques comme les réponses à l’environnement ou les processus de développement </w:t>
      </w:r>
      <w:r>
        <w:rPr>
          <w:strike/>
          <w:lang w:val="fr-FR"/>
        </w:rPr>
        <w:t xml:space="preserve">impliquent des </w:t>
      </w:r>
      <w:r>
        <w:rPr>
          <w:strike/>
          <w:lang w:val="fr-FR"/>
        </w:rPr>
        <w:t xml:space="preserve">régulations de l’expression des gènes. </w:t>
      </w:r>
      <w:r>
        <w:rPr>
          <w:lang w:val="fr-FR"/>
        </w:rPr>
        <w:t xml:space="preserve">Les facteurs de transcription </w:t>
      </w:r>
      <w:ins w:author="Arnaud AS248291" w:date="2017-05-12T14:53:00Z" w:id="14">
        <w:r>
          <w:rPr>
            <w:lang w:val="fr-FR"/>
          </w:rPr>
          <w:t xml:space="preserve"> </w:t>
        </w:r>
      </w:ins>
      <w:ins w:author="Arnaud AS248291" w:date="2017-05-12T14:53:00Z" w:id="15">
        <w:r>
          <w:rPr>
            <w:lang w:val="fr-FR"/>
          </w:rPr>
          <w:t xml:space="preserve">(TF) </w:t>
        </w:r>
      </w:ins>
      <w:r>
        <w:rPr>
          <w:lang w:val="fr-FR"/>
        </w:rPr>
        <w:t xml:space="preserve">sont </w:t>
      </w:r>
      <w:r>
        <w:rPr>
          <w:lang w:val="fr-FR"/>
        </w:rPr>
        <w:t>une classe importante de</w:t>
      </w:r>
      <w:r>
        <w:rPr>
          <w:lang w:val="fr-FR"/>
        </w:rPr>
        <w:t xml:space="preserve"> protéines impliquées dans la régulation de</w:t>
      </w:r>
      <w:r>
        <w:rPr>
          <w:lang w:val="fr-FR"/>
        </w:rPr>
        <w:t>s</w:t>
      </w:r>
      <w:r>
        <w:rPr>
          <w:lang w:val="fr-FR"/>
        </w:rPr>
        <w:t xml:space="preserve"> gènes. Ces facteurs se fixent sur des régions spécifiques du génome et recrutent des co</w:t>
      </w:r>
      <w:ins w:author="Anthony Mathelier" w:date="2017-05-12T09:07:00Z" w:id="16">
        <w:r>
          <w:rPr>
            <w:lang w:val="fr-FR"/>
          </w:rPr>
          <w:t>-</w:t>
        </w:r>
      </w:ins>
      <w:r>
        <w:rPr>
          <w:lang w:val="fr-FR"/>
        </w:rPr>
        <w:t>répresseurs ou des co-activateurs pour réguler l’expression des gènes à proximité. L’ADN d’un génome contient</w:t>
      </w:r>
      <w:ins w:author="Arnaud AS248291" w:date="2017-05-12T14:53:00Z" w:id="17">
        <w:r>
          <w:rPr>
            <w:lang w:val="fr-FR"/>
          </w:rPr>
          <w:commentReference w:id="1"/>
        </w:r>
      </w:ins>
      <w:r>
        <w:rPr>
          <w:lang w:val="fr-FR"/>
        </w:rPr>
        <w:t xml:space="preserve"> </w:t>
      </w:r>
      <w:r>
        <w:rPr>
          <w:lang w:val="fr-FR"/>
        </w:rPr>
        <w:commentReference w:id="2"/>
      </w:r>
      <w:r>
        <w:rPr>
          <w:lang w:val="fr-FR"/>
        </w:rPr>
        <w:t>toutes les informations pour recruter les facteurs adéquats au bon moment.</w:t>
      </w:r>
      <w:del w:author="Arnaud AS248291" w:date="2017-05-12T14:55:00Z" w:id="18">
        <w:r>
          <w:rPr>
            <w:lang w:val="fr-FR"/>
          </w:rPr>
          <w:delText xml:space="preserve"> </w:delText>
        </w:r>
      </w:del>
      <w:ins w:author="Arnaud AS248291" w:date="2017-05-12T14:59:00Z" w:id="19">
        <w:r>
          <w:rPr>
            <w:lang w:val="fr-FR"/>
          </w:rPr>
          <w:t xml:space="preserve">Tous les processus de régulation sont très robustes, ce qui </w:t>
        </w:r>
      </w:ins>
      <w:ins w:author="Arnaud AS248291" w:date="2017-05-12T15:00:00Z" w:id="20">
        <w:r>
          <w:rPr>
            <w:lang w:val="fr-FR"/>
          </w:rPr>
          <w:t xml:space="preserve">indique </w:t>
        </w:r>
      </w:ins>
      <w:del w:author="Arnaud AS248291" w:date="2017-05-12T14:55:00Z" w:id="21">
        <w:r>
          <w:rPr>
            <w:lang w:val="fr-FR"/>
          </w:rPr>
          <w:commentReference w:id="3"/>
        </w:r>
      </w:del>
      <w:del w:author="Arnaud AS248291" w:date="2017-05-12T14:55:00Z" w:id="22">
        <w:r>
          <w:rPr>
            <w:lang w:val="fr-FR"/>
          </w:rPr>
          <w:delText>Ces processus</w:delText>
        </w:r>
      </w:del>
      <w:r>
        <w:rPr>
          <w:lang w:val="fr-FR"/>
        </w:rPr>
        <w:t xml:space="preserve"> </w:t>
      </w:r>
      <w:del w:author="Arnaud AS248291" w:date="2017-05-12T14:59:00Z" w:id="23">
        <w:r>
          <w:rPr>
            <w:lang w:val="fr-FR"/>
          </w:rPr>
          <w:delText>sont très robustes indiquant</w:delText>
        </w:r>
      </w:del>
      <w:r>
        <w:rPr>
          <w:lang w:val="fr-FR"/>
        </w:rPr>
        <w:t xml:space="preserve"> qu’il existe des règles</w:t>
      </w:r>
      <w:ins w:author="Arnaud AS248291" w:date="2017-05-12T15:01:00Z" w:id="24">
        <w:r>
          <w:rPr>
            <w:lang w:val="fr-FR"/>
          </w:rPr>
          <w:t xml:space="preserve">, </w:t>
        </w:r>
      </w:ins>
      <w:r>
        <w:rPr>
          <w:lang w:val="fr-FR"/>
        </w:rPr>
        <w:t xml:space="preserve"> en particulier au niveau de la fixation des </w:t>
      </w:r>
      <w:r>
        <w:rPr>
          <w:lang w:val="fr-FR"/>
        </w:rPr>
        <w:commentReference w:id="4"/>
      </w:r>
      <w:r>
        <w:rPr>
          <w:lang w:val="fr-FR"/>
        </w:rPr>
        <w:t>TF à l’ADN. Cependant, la découverte de ces règles reste un enjeu majeur en biologie</w:t>
      </w:r>
      <w:ins w:author="Arnaud AS248291" w:date="2017-05-12T15:13:00Z" w:id="25">
        <w:r>
          <w:rPr>
            <w:lang w:val="fr-FR"/>
          </w:rPr>
          <w:t>.</w:t>
        </w:r>
      </w:ins>
      <w:del w:author="Arnaud AS248291" w:date="2017-05-12T15:13:00Z" w:id="26">
        <w:r>
          <w:rPr>
            <w:lang w:val="fr-FR"/>
          </w:rPr>
          <w:delText xml:space="preserve"> </w:delText>
        </w:r>
      </w:del>
      <w:ins w:author="Arnaud AS248291" w:date="2017-05-12T15:13:00Z" w:id="27">
        <w:r>
          <w:rPr>
            <w:lang w:val="fr-FR"/>
          </w:rPr>
          <w:t>E</w:t>
        </w:r>
      </w:ins>
      <w:del w:author="Arnaud AS248291" w:date="2017-05-12T15:13:00Z" w:id="28">
        <w:r>
          <w:rPr>
            <w:lang w:val="fr-FR"/>
          </w:rPr>
          <w:delText>t</w:delText>
        </w:r>
      </w:del>
      <w:ins w:author="Arnaud AS248291" w:date="2017-05-12T15:13:00Z" w:id="29">
        <w:r>
          <w:rPr>
            <w:lang w:val="fr-FR"/>
          </w:rPr>
          <w:t>Par conséquent,</w:t>
        </w:r>
      </w:ins>
      <w:r>
        <w:rPr>
          <w:lang w:val="fr-FR"/>
        </w:rPr>
        <w:t xml:space="preserve"> il</w:t>
      </w:r>
      <w:ins w:author="Arnaud AS248291" w:date="2017-05-12T15:09:00Z" w:id="30">
        <w:r>
          <w:rPr>
            <w:lang w:val="fr-FR"/>
          </w:rPr>
          <w:t xml:space="preserve"> </w:t>
        </w:r>
      </w:ins>
      <w:ins w:author="Arnaud AS248291" w:date="2017-05-12T15:09:00Z" w:id="31">
        <w:r>
          <w:rPr>
            <w:lang w:val="fr-FR"/>
          </w:rPr>
          <w:t>est très difficile de mettre en relation les cha</w:t>
        </w:r>
      </w:ins>
      <w:ins w:author="Arnaud AS248291" w:date="2017-05-12T15:10:00Z" w:id="32">
        <w:r>
          <w:rPr>
            <w:lang w:val="fr-FR"/>
          </w:rPr>
          <w:t xml:space="preserve">que gène et les gènes qu'il régule </w:t>
        </w:r>
      </w:ins>
      <w:ins w:author="Arnaud AS248291" w:date="2017-05-12T15:11:00Z" w:id="33">
        <w:r>
          <w:rPr>
            <w:lang w:val="fr-FR"/>
          </w:rPr>
          <w:t>en se basant sur des séquences génomiques.</w:t>
        </w:r>
      </w:ins>
      <w:ins w:author="Arnaud AS248291" w:date="2017-05-12T15:12:00Z" w:id="34">
        <w:r>
          <w:rPr>
            <w:lang w:val="fr-FR"/>
          </w:rPr>
          <w:t xml:space="preserve"> Cette mise en relation, c'est la construction d'un réseau de facteur de transcription.</w:t>
        </w:r>
      </w:ins>
      <w:del w:author="Arnaud AS248291" w:date="2017-05-12T15:10:00Z" w:id="35">
        <w:r>
          <w:rPr>
            <w:lang w:val="fr-FR"/>
          </w:rPr>
          <w:delText xml:space="preserve"> est aujourd’hui très difficile de reconstruire</w:delText>
        </w:r>
      </w:del>
      <w:r>
        <w:rPr>
          <w:lang w:val="fr-FR"/>
        </w:rPr>
        <w:t xml:space="preserve"> </w:t>
      </w:r>
      <w:del w:author="Arnaud AS248291" w:date="2017-05-12T15:10:00Z" w:id="36">
        <w:r>
          <w:rPr>
            <w:lang w:val="fr-FR"/>
          </w:rPr>
          <w:delText>des</w:delText>
        </w:r>
      </w:del>
      <w:del w:author="Arnaud AS248291" w:date="2017-05-12T15:11:00Z" w:id="37">
        <w:r>
          <w:rPr>
            <w:lang w:val="fr-FR"/>
          </w:rPr>
          <w:commentReference w:id="5"/>
        </w:r>
      </w:del>
      <w:del w:author="Arnaud AS248291" w:date="2017-05-12T15:11:00Z" w:id="38">
        <w:r>
          <w:rPr>
            <w:lang w:val="fr-FR"/>
          </w:rPr>
          <w:delText>réseaux de facteurs de transcription</w:delText>
        </w:r>
      </w:del>
      <w:r>
        <w:rPr>
          <w:lang w:val="fr-FR"/>
        </w:rPr>
        <w:t xml:space="preserve"> </w:t>
      </w:r>
      <w:del w:author="Arnaud AS248291" w:date="2017-05-12T15:11:00Z" w:id="39">
        <w:r>
          <w:rPr>
            <w:lang w:val="fr-FR"/>
          </w:rPr>
          <w:delText>en se basant sur des séquences génomiques.</w:delText>
        </w:r>
      </w:del>
    </w:p>
    <w:p>
      <w:pPr>
        <w:pStyle w:val="style0"/>
        <w:spacing w:line="360" w:lineRule="auto"/>
        <w:jc w:val="both"/>
      </w:pPr>
      <w:r>
        <w:rPr>
          <w:lang w:val="fr-FR"/>
        </w:rPr>
        <w:t xml:space="preserve">L'émergence des méthodes de séquençage haut débit a permis de faire des avancées considérables dans le domaine de la régulation en fournissant des listes </w:t>
      </w:r>
      <w:r>
        <w:rPr>
          <w:lang w:val="fr-FR"/>
        </w:rPr>
        <w:commentReference w:id="6"/>
      </w:r>
      <w:r>
        <w:rPr>
          <w:lang w:val="fr-FR"/>
        </w:rPr>
        <w:t xml:space="preserve">exhaustives de régions liées par un facteur donné ou des listes de gènes régulés en réponse à une stimulation ou lors d’un processus développemental. </w:t>
      </w:r>
      <w:del w:author="Arnaud AS248291" w:date="2017-05-12T15:22:00Z" w:id="40">
        <w:r>
          <w:rPr>
            <w:lang w:val="fr-FR"/>
          </w:rPr>
          <w:delText xml:space="preserve"> Ces données peuvent alors être exploitées pour tenter de comprendre les règles qui régissent la fixation d’un facteur à l’ADN : quelles sont les séquences reconnues (TFBS), comment ces séquences se positionnent-elles dans une région liée ?</w:delText>
        </w:r>
      </w:del>
    </w:p>
    <w:p>
      <w:pPr>
        <w:pStyle w:val="style0"/>
        <w:spacing w:line="360" w:lineRule="auto"/>
        <w:jc w:val="both"/>
      </w:pPr>
      <w:del w:author="Arnaud AS248291" w:date="2017-05-12T15:22:00Z" w:id="41">
        <w:r>
          <w:rPr>
            <w:lang w:val="fr-FR"/>
          </w:rPr>
          <w:commentReference w:id="7"/>
        </w:r>
      </w:del>
      <w:r>
        <w:rPr>
          <w:lang w:val="fr-FR"/>
        </w:rPr>
        <w:t>Différentes techniques donnent accès aux régions liées par un TF donné. Les expériences de ChIP-Seq (Immunoprécipitation de chromatine) permettent l'identification de ces séquences in vivo . Cependant, dans le contexte</w:t>
      </w:r>
      <w:del w:author="Arnaud AS248291" w:date="2017-05-12T15:19:00Z" w:id="42">
        <w:r>
          <w:rPr>
            <w:lang w:val="fr-FR"/>
          </w:rPr>
          <w:delText xml:space="preserve"> d</w:delText>
        </w:r>
      </w:del>
      <w:del w:author="Arnaud AS248291" w:date="2017-05-12T15:19:00Z" w:id="43">
        <w:r>
          <w:rPr>
            <w:lang w:val="fr-FR"/>
          </w:rPr>
          <w:commentReference w:id="8"/>
        </w:r>
      </w:del>
      <w:del w:author="Arnaud AS248291" w:date="2017-05-12T15:19:00Z" w:id="44">
        <w:r>
          <w:rPr>
            <w:lang w:val="fr-FR"/>
          </w:rPr>
          <w:delText>’un noyau</w:delText>
        </w:r>
      </w:del>
      <w:ins w:author="Arnaud AS248291" w:date="2017-05-12T15:19:00Z" w:id="45">
        <w:r>
          <w:rPr>
            <w:lang w:val="fr-FR"/>
          </w:rPr>
          <w:t xml:space="preserve"> </w:t>
        </w:r>
      </w:ins>
      <w:ins w:author="Arnaud AS248291" w:date="2017-05-12T15:19:00Z" w:id="46">
        <w:r>
          <w:rPr>
            <w:lang w:val="fr-FR"/>
          </w:rPr>
          <w:t>d'une cellule,</w:t>
        </w:r>
      </w:ins>
      <w:r>
        <w:rPr>
          <w:lang w:val="fr-FR"/>
        </w:rPr>
        <w:t xml:space="preserve"> de nombreux paramètres viennent moduler la fixation des facteurs. </w:t>
      </w:r>
      <w:r>
        <w:rPr>
          <w:lang w:val="fr-FR"/>
        </w:rPr>
        <w:commentReference w:id="9"/>
      </w:r>
      <w:r>
        <w:rPr>
          <w:lang w:val="fr-FR"/>
        </w:rPr>
        <w:t>Une autre technique in vitro consister en une expérience de ChIP-Seq mais utilisant de l’ADN génomique nu</w:t>
      </w:r>
      <w:ins w:author="Arnaud AS248291" w:date="2017-05-12T15:20:00Z" w:id="47">
        <w:r>
          <w:rPr>
            <w:lang w:val="fr-FR"/>
          </w:rPr>
          <w:t xml:space="preserve">, </w:t>
        </w:r>
      </w:ins>
      <w:ins w:author="Arnaud AS248291" w:date="2017-05-12T15:20:00Z" w:id="48">
        <w:r>
          <w:rPr>
            <w:lang w:val="fr-FR"/>
          </w:rPr>
          <w:t>c'est le DAPSeq</w:t>
        </w:r>
      </w:ins>
      <w:r>
        <w:rPr>
          <w:lang w:val="fr-FR"/>
        </w:rPr>
        <w:t xml:space="preserve">. </w:t>
      </w:r>
    </w:p>
    <w:p>
      <w:pPr>
        <w:pStyle w:val="style0"/>
        <w:spacing w:line="360" w:lineRule="auto"/>
        <w:jc w:val="both"/>
      </w:pPr>
      <w:ins w:author="Arnaud AS248291" w:date="2017-05-12T15:23:00Z" w:id="49">
        <w:r>
          <w:rPr>
            <w:lang w:val="fr-FR"/>
          </w:rPr>
          <w:t xml:space="preserve"> </w:t>
        </w:r>
      </w:ins>
      <w:ins w:author="Arnaud AS248291" w:date="2017-05-12T15:23:00Z" w:id="50">
        <w:r>
          <w:rPr>
            <w:lang w:val="fr-FR"/>
          </w:rPr>
          <w:t>Ces données peuvent alors être exploitées pour tenter de comprendre les règles qui régissent la fixation d’un facteur à l’ADN : quelles sont les séquences reconnues (TFBS), comment ces séquences se positionnent-elles dans une région liée ?</w:t>
        </w:r>
      </w:ins>
    </w:p>
    <w:p>
      <w:pPr>
        <w:pStyle w:val="style0"/>
        <w:spacing w:line="360" w:lineRule="auto"/>
        <w:jc w:val="both"/>
      </w:pPr>
      <w:del w:author="Arnaud AS248291" w:date="2017-05-12T15:23:00Z" w:id="51">
        <w:r>
          <w:rPr>
            <w:lang w:val="fr-FR"/>
          </w:rPr>
          <w:delText xml:space="preserve">A partir de ce type de données, on </w:delText>
        </w:r>
      </w:del>
      <w:ins w:author="Arnaud AS248291" w:date="2017-05-12T15:23:00Z" w:id="52">
        <w:r>
          <w:rPr>
            <w:lang w:val="fr-FR"/>
          </w:rPr>
          <w:t xml:space="preserve">On </w:t>
        </w:r>
      </w:ins>
      <w:r>
        <w:rPr>
          <w:lang w:val="fr-FR"/>
        </w:rPr>
        <w:t xml:space="preserve">peut alors construire des modèles prédictifs de liaison (appelé </w:t>
      </w:r>
      <w:r>
        <w:rPr>
          <w:lang w:val="fr-FR"/>
        </w:rPr>
        <w:commentReference w:id="10"/>
      </w:r>
      <w:r>
        <w:rPr>
          <w:lang w:val="fr-FR"/>
        </w:rPr>
        <w:t xml:space="preserve">PWM) qui permettront ensuite de scanner n’importe quelle séquence d’ADN pour </w:t>
      </w:r>
      <w:del w:author="Arnaud AS248291" w:date="2017-05-12T15:28:00Z" w:id="53">
        <w:r>
          <w:rPr>
            <w:lang w:val="fr-FR"/>
          </w:rPr>
          <w:delText>prédire le site et</w:delText>
        </w:r>
      </w:del>
      <w:r>
        <w:rPr>
          <w:lang w:val="fr-FR"/>
        </w:rPr>
        <w:t xml:space="preserve"> </w:t>
      </w:r>
      <w:ins w:author="Arnaud AS248291" w:date="2017-05-12T15:31:00Z" w:id="54">
        <w:r>
          <w:rPr>
            <w:lang w:val="fr-FR"/>
          </w:rPr>
          <w:t xml:space="preserve">prédire </w:t>
        </w:r>
      </w:ins>
      <w:r>
        <w:rPr>
          <w:lang w:val="fr-FR"/>
        </w:rPr>
        <w:t>l’affinité de liaison d’un facteur</w:t>
      </w:r>
      <w:ins w:author="Arnaud AS248291" w:date="2017-05-12T15:28:00Z" w:id="55">
        <w:r>
          <w:rPr>
            <w:lang w:val="fr-FR"/>
          </w:rPr>
          <w:t xml:space="preserve"> </w:t>
        </w:r>
      </w:ins>
      <w:ins w:author="Arnaud AS248291" w:date="2017-05-12T15:28:00Z" w:id="56">
        <w:r>
          <w:rPr>
            <w:lang w:val="fr-FR"/>
          </w:rPr>
          <w:t>avec cette séquence</w:t>
        </w:r>
      </w:ins>
      <w:r>
        <w:rPr>
          <w:lang w:val="fr-FR"/>
        </w:rPr>
        <w:t xml:space="preserve">. </w:t>
      </w:r>
      <w:ins w:author="Arnaud AS248291" w:date="2017-05-12T15:25:00Z" w:id="57">
        <w:r>
          <w:rPr>
            <w:lang w:val="fr-FR"/>
          </w:rPr>
          <w:t>Confronter les modèles prédictifs à la</w:t>
        </w:r>
      </w:ins>
      <w:ins w:author="Arnaud AS248291" w:date="2017-05-12T15:27:00Z" w:id="58">
        <w:r>
          <w:rPr>
            <w:lang w:val="fr-FR"/>
          </w:rPr>
          <w:t xml:space="preserve"> réalité </w:t>
        </w:r>
      </w:ins>
      <w:ins w:author="Arnaud AS248291" w:date="2017-05-12T15:26:00Z" w:id="59">
        <w:r>
          <w:rPr>
            <w:lang w:val="fr-FR"/>
          </w:rPr>
          <w:t xml:space="preserve">permet ainsi </w:t>
        </w:r>
      </w:ins>
      <w:ins w:author="Arnaud AS248291" w:date="2017-05-12T15:29:00Z" w:id="60">
        <w:r>
          <w:rPr>
            <w:lang w:val="fr-FR"/>
          </w:rPr>
          <w:t>de comprendre mieux les paramètres impliqués dans la liaison</w:t>
        </w:r>
      </w:ins>
      <w:ins w:author="Arnaud AS248291" w:date="2017-05-12T15:32:00Z" w:id="61">
        <w:r>
          <w:rPr>
            <w:lang w:val="fr-FR"/>
          </w:rPr>
          <w:t> </w:t>
        </w:r>
      </w:ins>
      <w:ins w:author="Arnaud AS248291" w:date="2017-05-12T15:31:00Z" w:id="62">
        <w:r>
          <w:rPr>
            <w:lang w:val="fr-FR"/>
          </w:rPr>
          <w:t>: on peut palier les différences observées par introduction de ces paramè</w:t>
        </w:r>
      </w:ins>
      <w:ins w:author="Arnaud AS248291" w:date="2017-05-12T15:32:00Z" w:id="63">
        <w:r>
          <w:rPr>
            <w:lang w:val="fr-FR"/>
          </w:rPr>
          <w:t>tres dans le modèle.</w:t>
        </w:r>
      </w:ins>
    </w:p>
    <w:p>
      <w:pPr>
        <w:pStyle w:val="style0"/>
        <w:spacing w:line="360" w:lineRule="auto"/>
        <w:jc w:val="both"/>
      </w:pPr>
      <w:r>
        <w:rPr>
          <w:lang w:val="fr-FR"/>
        </w:rPr>
        <w:t xml:space="preserve">Mon projet s’étendra selon 2 axes. </w:t>
      </w:r>
    </w:p>
    <w:p>
      <w:pPr>
        <w:pStyle w:val="style0"/>
        <w:spacing w:line="360" w:lineRule="auto"/>
        <w:jc w:val="both"/>
      </w:pPr>
      <w:r>
        <w:rPr>
          <w:lang w:val="fr-FR"/>
        </w:rPr>
        <w:commentReference w:id="11"/>
      </w:r>
      <w:r>
        <w:rPr>
          <w:lang w:val="fr-FR"/>
        </w:rPr>
        <w:t xml:space="preserve">Axe 1 : </w:t>
      </w:r>
      <w:r>
        <w:rPr>
          <w:lang w:val="fr-FR"/>
        </w:rPr>
        <w:commentReference w:id="12"/>
      </w:r>
      <w:del w:author="Arnaud AS248291" w:date="2017-05-12T15:32:00Z" w:id="64">
        <w:r>
          <w:rPr>
            <w:lang w:val="fr-FR"/>
          </w:rPr>
          <w:delText>Nourrir</w:delText>
        </w:r>
      </w:del>
      <w:r>
        <w:rPr>
          <w:lang w:val="fr-FR"/>
        </w:rPr>
        <w:t xml:space="preserve"> </w:t>
      </w:r>
      <w:ins w:author="Arnaud AS248291" w:date="2017-05-12T15:32:00Z" w:id="65">
        <w:r>
          <w:rPr>
            <w:lang w:val="fr-FR"/>
          </w:rPr>
          <w:t xml:space="preserve">Alimenter </w:t>
        </w:r>
      </w:ins>
      <w:r>
        <w:rPr>
          <w:lang w:val="fr-FR"/>
        </w:rPr>
        <w:t>la base Jaspar avec des modèles issus du DAP-Seq. Il existe 529 facteurs d’</w:t>
      </w:r>
      <w:r>
        <w:rPr>
          <w:i/>
          <w:iCs/>
          <w:lang w:val="fr-FR"/>
        </w:rPr>
        <w:t xml:space="preserve">Arabidopsis </w:t>
      </w:r>
      <w:ins w:author="Anthony Mathelier" w:date="2017-05-12T09:15:00Z" w:id="67">
        <w:r>
          <w:rPr>
            <w:i/>
            <w:iCs/>
            <w:lang w:val="fr-FR"/>
          </w:rPr>
          <w:t>thaliana</w:t>
        </w:r>
      </w:ins>
      <w:ins w:author="Anthony Mathelier" w:date="2017-05-12T09:15:00Z" w:id="68">
        <w:r>
          <w:rPr>
            <w:lang w:val="fr-FR"/>
          </w:rPr>
          <w:t xml:space="preserve"> </w:t>
        </w:r>
      </w:ins>
      <w:r>
        <w:rPr>
          <w:lang w:val="fr-FR"/>
        </w:rPr>
        <w:t xml:space="preserve">pour lesquels les expériences de DAP-Seq ont été publiées. Ces modèles seront validés et insérés dans la base Jaspar la base de données de référence qui recense les </w:t>
      </w:r>
      <w:r>
        <w:rPr>
          <w:lang w:val="fr-FR"/>
        </w:rPr>
        <w:commentReference w:id="13"/>
      </w:r>
      <w:r>
        <w:rPr>
          <w:lang w:val="fr-FR"/>
        </w:rPr>
        <w:t xml:space="preserve">PWM de centaines de facteurs de transcription dans de nombreux organismes. L'accès gratuit, les normes de qualités exigées pour la construction des PFM et l'absence de doublon pour un même facteur de transcription font de JASPAR un outil unique et incontournable pour l'étude des séquences cis-régulés. La base est actualisée tous les deux ans et un grand nombre y est à chaque fois incorporé. Mon équipe au laboratoire  LPCV a contribué aux deux dernières mises à jour. </w:t>
      </w:r>
    </w:p>
    <w:p>
      <w:pPr>
        <w:pStyle w:val="style0"/>
        <w:spacing w:line="360" w:lineRule="auto"/>
        <w:jc w:val="both"/>
      </w:pPr>
      <w:r>
        <w:rPr>
          <w:lang w:val="fr-FR"/>
        </w:rPr>
        <w:commentReference w:id="14"/>
      </w:r>
      <w:r>
        <w:rPr>
          <w:lang w:val="fr-FR"/>
        </w:rPr>
        <w:t xml:space="preserve">Axe 2 : Etudier la disposition des TFBS dans les régions liées. Les TF ne se lient pas souvent </w:t>
      </w:r>
      <w:del w:author="Anthony Mathelier" w:date="2017-05-12T09:16:00Z" w:id="69">
        <w:r>
          <w:rPr>
            <w:lang w:val="fr-FR"/>
          </w:rPr>
          <w:delText xml:space="preserve">pas </w:delText>
        </w:r>
      </w:del>
      <w:r>
        <w:rPr>
          <w:lang w:val="fr-FR"/>
        </w:rPr>
        <w:t>à un site unique dans une région. Certains ont des préférences en terme de disposition (orientation, inter-distan</w:t>
      </w:r>
      <w:ins w:author="Arnaud AS248291" w:date="2017-05-12T11:32:00Z" w:id="70">
        <w:r>
          <w:rPr>
            <w:lang w:val="fr-FR"/>
          </w:rPr>
          <w:tab/>
        </w:r>
      </w:ins>
      <w:r>
        <w:rPr>
          <w:lang w:val="fr-FR"/>
        </w:rPr>
        <w:t xml:space="preserve">ces). Ma thèse porte sur les facteurs de transcription LEAFY et ARF qui contrôlent le développement des fleurs. J’ai déjà réalisé de nombreuses analyses sur ces deux facteurs et il serait intéressant de les généraliser à l’ensemble des données disponibles. </w:t>
      </w:r>
    </w:p>
    <w:p>
      <w:pPr>
        <w:pStyle w:val="style0"/>
        <w:spacing w:line="360" w:lineRule="auto"/>
        <w:jc w:val="both"/>
      </w:pPr>
      <w:r>
        <w:rPr>
          <w:lang w:val="fr-FR"/>
        </w:rPr>
      </w:r>
    </w:p>
    <w:p>
      <w:pPr>
        <w:pStyle w:val="style0"/>
        <w:spacing w:line="360" w:lineRule="auto"/>
        <w:jc w:val="both"/>
      </w:pPr>
      <w:r>
        <w:rPr>
          <w:lang w:val="fr-FR"/>
        </w:rPr>
        <w:t>Intérêt de l’échange</w:t>
      </w:r>
      <w:ins w:author="Arnaud AS248291" w:date="2017-05-12T15:34:00Z" w:id="71">
        <w:r>
          <w:rPr>
            <w:lang w:val="fr-FR"/>
          </w:rPr>
          <w:t> :</w:t>
        </w:r>
      </w:ins>
    </w:p>
    <w:p>
      <w:pPr>
        <w:pStyle w:val="style0"/>
        <w:spacing w:line="360" w:lineRule="auto"/>
        <w:jc w:val="both"/>
      </w:pPr>
      <w:r>
        <w:rPr>
          <w:lang w:val="fr-FR"/>
        </w:rPr>
        <w:tab/>
        <w:t>Le travail proposé est d'une grande ampleur. Étant étudiant en thèse de bioinformatique dans l'équipe Régulation du Développement Floral au Laboratoire de Physiologie Cellulaire et Végétale (LPCV), les question relatives aux sites de liaison me concernent directement. Le LPCV ne dispose pas réellement d'expertise bioinformatique sur des traitements de grands nombres de jeux de données. L’équipe d’accueil (Mathelier à Oslo</w:t>
      </w:r>
      <w:bookmarkStart w:id="0" w:name="_GoBack"/>
      <w:bookmarkEnd w:id="0"/>
      <w:r>
        <w:rPr>
          <w:lang w:val="fr-FR"/>
        </w:rPr>
        <w:t xml:space="preserve">) est une référence dans le domaine des TFBS. Anthony Mathelier a été le principal acteur dans la complétion de la base JASPAR en 2014 et en 2016. Il est spécialiste de modèles innovants qui permettent en particulier d’intégrer dans les modèles les paramètres de forme de l’ADN. Ce séjour serait une occasion unique de me former à ces modèles pour pouvoir les implémenter ensuite dans mon laboratoire grenoblois. </w:t>
      </w:r>
    </w:p>
    <w:p>
      <w:pPr>
        <w:pStyle w:val="style0"/>
        <w:spacing w:line="360" w:lineRule="auto"/>
        <w:jc w:val="both"/>
      </w:pPr>
      <w:r>
        <w:rPr>
          <w:lang w:val="fr-FR"/>
        </w:rPr>
      </w:r>
    </w:p>
    <w:p>
      <w:pPr>
        <w:pStyle w:val="style0"/>
        <w:spacing w:line="360" w:lineRule="auto"/>
        <w:jc w:val="both"/>
      </w:pPr>
      <w:r>
        <w:rPr>
          <w:lang w:val="fr-FR"/>
        </w:rPr>
        <w:tab/>
        <w:t xml:space="preserve"> </w:t>
      </w:r>
    </w:p>
    <w:sectPr>
      <w:type w:val="nextPage"/>
      <w:pgSz w:h="16838" w:w="11906"/>
      <w:pgMar w:bottom="1134" w:footer="0" w:gutter="0" w:header="0" w:left="1417" w:right="1417" w:top="1134"/>
      <w:pgNumType w:fmt="decimal"/>
      <w:formProt w:val="false"/>
      <w:textDirection w:val="lrTb"/>
      <w:docGrid w:charSpace="-6145"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Anthony Mathelier" w:date="2017-05-12T09:08:44Z" w:id="0">
    <w:p>
      <w:r>
        <w:rPr>
          <w:rFonts w:ascii="Calibri" w:hAnsi="Calibri"/>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r-FR" w:val="fr-FR"/>
        </w:rPr>
        <w:t>Cette intro est un peu « lourde ». Beaucoup de répétitions de « expression/régulation des gènes » par exemple.</w:t>
      </w:r>
    </w:p>
  </w:comment>
  <w:comment w:author="Arnaud AS248291" w:date="2017-05-12T14:53:54Z" w:id="1">
    <w:p>
      <w:r>
        <w:rPr>
          <w:rFonts w:ascii="Cantarell" w:cs="DejaVu Sans" w:eastAsia="DejaVu Sans" w:hAnsi="Cantarell"/>
          <w:b w:val="false"/>
          <w:bCs w:val="false"/>
          <w:i w:val="false"/>
          <w:iCs w:val="false"/>
          <w:strike w:val="false"/>
          <w:dstrike w:val="false"/>
          <w:outline w:val="false"/>
          <w:shadow w:val="false"/>
          <w:emboss w:val="false"/>
          <w:imprint w:val="false"/>
          <w:color w:val="000000"/>
          <w:spacing w:val="0"/>
          <w:w w:val="100"/>
          <w:position w:val="0"/>
          <w:sz w:val="20"/>
          <w:sz w:val="20"/>
          <w:szCs w:val="24"/>
          <w:u w:val="none"/>
          <w:vertAlign w:val="baseline"/>
          <w:em w:val="none"/>
          <w:lang w:bidi="ar-SA" w:eastAsia="fr-FR" w:val="fr-FR"/>
        </w:rPr>
        <w:t>Je pense que c'est bien comme ça. La régulation des marques chromatinienne est aussi inscrite dans l'ADN, donc c'est un peu se demander si c'est l'oeuf ou la poule en premier.</w:t>
      </w:r>
    </w:p>
  </w:comment>
  <w:comment w:author="Anthony Mathelier" w:date="2017-05-12T09:08:20Z" w:id="2">
    <w:p>
      <w:r>
        <w:rPr>
          <w:rFonts w:ascii="Calibri" w:hAnsi="Calibri"/>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r-FR" w:val="fr-FR"/>
        </w:rPr>
        <w:t>Pas vraiment, il y a aussi de l’épigénétique.</w:t>
      </w:r>
    </w:p>
  </w:comment>
  <w:comment w:author="Anthony Mathelier" w:date="2017-05-12T09:09:25Z" w:id="3">
    <w:p>
      <w:r>
        <w:rPr>
          <w:rFonts w:ascii="Calibri" w:hAnsi="Calibri"/>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r-FR" w:val="fr-FR"/>
        </w:rPr>
        <w:t>Quels processus ?</w:t>
      </w:r>
    </w:p>
  </w:comment>
  <w:comment w:author="Anthony Mathelier" w:date="2017-05-12T09:09:38Z" w:id="4">
    <w:p>
      <w:r>
        <w:rPr>
          <w:rFonts w:ascii="Calibri" w:hAnsi="Calibri"/>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r-FR" w:val="fr-FR"/>
        </w:rPr>
        <w:t>Pas introduit.</w:t>
      </w:r>
    </w:p>
  </w:comment>
  <w:comment w:author="Anthony Mathelier" w:date="2017-05-12T09:10:43Z" w:id="5">
    <w:p>
      <w:r>
        <w:rPr>
          <w:rFonts w:ascii="Calibri" w:hAnsi="Calibri"/>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r-FR" w:val="fr-FR"/>
        </w:rPr>
        <w:t>Qu’est-ce que ça veut dire ? Pas introduit.</w:t>
      </w:r>
    </w:p>
  </w:comment>
  <w:comment w:author="Anthony Mathelier" w:date="2017-05-12T09:11:11Z" w:id="6">
    <w:p>
      <w:r>
        <w:rPr>
          <w:rFonts w:ascii="Calibri" w:hAnsi="Calibri"/>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r-FR" w:val="fr-FR"/>
        </w:rPr>
        <w:t>Quel optimisme !</w:t>
      </w:r>
    </w:p>
  </w:comment>
  <w:comment w:author="Anthony Mathelier" w:date="2017-05-12T09:11:56Z" w:id="7">
    <w:p>
      <w:r>
        <w:rPr>
          <w:rFonts w:ascii="Calibri" w:hAnsi="Calibri"/>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r-FR" w:val="fr-FR"/>
        </w:rPr>
        <w:t>Je lierais cette technique au début du paragraphe précédent parlant des méthodes de séquençage.</w:t>
      </w:r>
    </w:p>
  </w:comment>
  <w:comment w:author="Anthony Mathelier" w:date="2017-05-12T09:12:29Z" w:id="8">
    <w:p>
      <w:r>
        <w:rPr>
          <w:rFonts w:ascii="Calibri" w:hAnsi="Calibri"/>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r-FR" w:val="fr-FR"/>
        </w:rPr>
        <w:t>Contexte de la cellule serait peut-être plus simple/clair.</w:t>
      </w:r>
    </w:p>
  </w:comment>
  <w:comment w:author="Anthony Mathelier" w:date="2017-05-12T09:13:44Z" w:id="9">
    <w:p>
      <w:r>
        <w:rPr>
          <w:rFonts w:ascii="Calibri" w:hAnsi="Calibri"/>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r-FR" w:val="fr-FR"/>
        </w:rPr>
        <w:t>Il faut expliciter DAP-seq ici.</w:t>
      </w:r>
    </w:p>
  </w:comment>
  <w:comment w:author="Anthony Mathelier" w:date="2017-05-12T09:13:59Z" w:id="10">
    <w:p>
      <w:r>
        <w:rPr>
          <w:rFonts w:ascii="Calibri" w:hAnsi="Calibri"/>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r-FR" w:val="fr-FR"/>
        </w:rPr>
        <w:t>J’introduirais plus tôt le fait que les modèles computationels ont été et sont toujours clé pour augmenter notre capacité à comprendre où et comment les TFs se lient à l’ADN.</w:t>
      </w:r>
    </w:p>
  </w:comment>
  <w:comment w:author="Anthony Mathelier" w:date="2017-05-12T09:16:13Z" w:id="11">
    <w:p>
      <w:r>
        <w:rPr>
          <w:rFonts w:ascii="Calibri" w:hAnsi="Calibri"/>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r-FR" w:val="fr-FR"/>
        </w:rPr>
        <w:t>Dépendemment de quand il compte commencer à Oslo, cela sera peut-être déjà terminé.</w:t>
      </w:r>
    </w:p>
  </w:comment>
  <w:comment w:author="Anthony Mathelier" w:date="2017-05-12T09:15:07Z" w:id="12">
    <w:p>
      <w:r>
        <w:rPr>
          <w:rFonts w:ascii="Calibri" w:hAnsi="Calibri"/>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r-FR" w:val="fr-FR"/>
        </w:rPr>
        <w:t>J’utiliserai un autre mot.</w:t>
      </w:r>
    </w:p>
  </w:comment>
  <w:comment w:author="Anthony Mathelier" w:date="2017-05-12T09:15:38Z" w:id="13">
    <w:p>
      <w:r>
        <w:rPr>
          <w:rFonts w:ascii="Calibri" w:hAnsi="Calibri"/>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r-FR" w:val="fr-FR"/>
        </w:rPr>
        <w:t>Techniquement ce sont des PCMs.</w:t>
      </w:r>
    </w:p>
  </w:comment>
  <w:comment w:author="Anthony Mathelier" w:date="2017-05-12T09:17:06Z" w:id="14">
    <w:p>
      <w:r>
        <w:rPr>
          <w:rFonts w:ascii="Calibri" w:hAnsi="Calibri"/>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r-FR" w:val="fr-FR"/>
        </w:rPr>
        <w:t>Pas d’utilisation des données de méthylation du tout. Moi ça m’intéresserait bien. Comme je te l’ai déjà dit, j’ai un Master en ce moment qui essaie de voir si l’on peut utiliser les DNA shapes de séquences méthylées en plus d’un alphabet étendu pour améliorer la prédictions de TFBSs. Les données de DAP-seq combinées à des données de Bisulfite seq nous permettent d’évaluer cela.</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style w:styleId="style0" w:type="paragraph">
    <w:name w:val="Standard"/>
    <w:next w:val="style0"/>
    <w:pPr>
      <w:widowControl w:val="false"/>
      <w:tabs/>
      <w:suppressAutoHyphens w:val="true"/>
      <w:kinsoku w:val="true"/>
      <w:overflowPunct w:val="true"/>
      <w:autoSpaceDE w:val="true"/>
      <w:jc w:val="left"/>
    </w:pPr>
    <w:rPr>
      <w:rFonts w:ascii="Liberation Serif" w:cs="DejaVu Sans" w:eastAsia="WenQuanYi Zen Hei Sharp" w:hAnsi="Liberation Serif"/>
      <w:color w:val="auto"/>
      <w:sz w:val="24"/>
      <w:szCs w:val="24"/>
      <w:lang w:bidi="hi-IN" w:eastAsia="zh-CN" w:val="en-GB"/>
    </w:rPr>
  </w:style>
  <w:style w:styleId="style15" w:type="character">
    <w:name w:val="Default Paragraph Font"/>
    <w:next w:val="style15"/>
    <w:rPr/>
  </w:style>
  <w:style w:styleId="style16" w:type="character">
    <w:name w:val="Texte de bulles Car"/>
    <w:basedOn w:val="style15"/>
    <w:next w:val="style16"/>
    <w:rPr>
      <w:rFonts w:ascii="Times New Roman" w:cs="Times New Roman" w:hAnsi="Times New Roman"/>
      <w:sz w:val="18"/>
      <w:szCs w:val="18"/>
    </w:rPr>
  </w:style>
  <w:style w:styleId="style17" w:type="character">
    <w:name w:val="ListLabel 1"/>
    <w:next w:val="style17"/>
    <w:rPr>
      <w:rFonts w:cs="DejaVu Sans" w:eastAsia="Liberation Serif"/>
    </w:rPr>
  </w:style>
  <w:style w:styleId="style18" w:type="character">
    <w:name w:val="ListLabel 2"/>
    <w:next w:val="style18"/>
    <w:rPr>
      <w:rFonts w:cs="Courier New"/>
    </w:rPr>
  </w:style>
  <w:style w:styleId="style19" w:type="character">
    <w:name w:val="ListLabel 3"/>
    <w:next w:val="style19"/>
    <w:rPr>
      <w:rFonts w:cs="Courier New"/>
    </w:rPr>
  </w:style>
  <w:style w:styleId="style20" w:type="character">
    <w:name w:val="ListLabel 4"/>
    <w:next w:val="style20"/>
    <w:rPr>
      <w:rFonts w:cs="Courier New"/>
    </w:rPr>
  </w:style>
  <w:style w:styleId="style21" w:type="paragraph">
    <w:name w:val="Titre"/>
    <w:basedOn w:val="style0"/>
    <w:next w:val="style22"/>
    <w:pPr>
      <w:keepNext/>
      <w:spacing w:after="120" w:before="240"/>
      <w:contextualSpacing w:val="false"/>
    </w:pPr>
    <w:rPr>
      <w:rFonts w:ascii="Liberation Sans" w:cs="Lohit Devanagari" w:eastAsia="Source Han Sans CN Regular" w:hAnsi="Liberation Sans"/>
      <w:sz w:val="28"/>
      <w:szCs w:val="28"/>
    </w:rPr>
  </w:style>
  <w:style w:styleId="style22" w:type="paragraph">
    <w:name w:val="Corps de texte"/>
    <w:basedOn w:val="style0"/>
    <w:next w:val="style22"/>
    <w:pPr>
      <w:spacing w:after="120" w:before="0"/>
      <w:contextualSpacing w:val="false"/>
    </w:pPr>
    <w:rPr/>
  </w:style>
  <w:style w:styleId="style23" w:type="paragraph">
    <w:name w:val="Liste"/>
    <w:basedOn w:val="style22"/>
    <w:next w:val="style23"/>
    <w:pPr/>
    <w:rPr/>
  </w:style>
  <w:style w:styleId="style24" w:type="paragraph">
    <w:name w:val="Légende"/>
    <w:basedOn w:val="style0"/>
    <w:next w:val="style24"/>
    <w:pPr>
      <w:suppressLineNumbers/>
      <w:spacing w:after="120" w:before="120"/>
      <w:contextualSpacing w:val="false"/>
    </w:pPr>
    <w:rPr>
      <w:rFonts w:cs="Lohit Devanagari"/>
      <w:i/>
      <w:iCs/>
      <w:sz w:val="24"/>
      <w:szCs w:val="24"/>
    </w:rPr>
  </w:style>
  <w:style w:styleId="style25" w:type="paragraph">
    <w:name w:val="Index"/>
    <w:basedOn w:val="style0"/>
    <w:next w:val="style25"/>
    <w:pPr>
      <w:suppressLineNumbers/>
    </w:pPr>
    <w:rPr/>
  </w:style>
  <w:style w:styleId="style26" w:type="paragraph">
    <w:name w:val="Titre principal"/>
    <w:basedOn w:val="style0"/>
    <w:next w:val="style26"/>
    <w:pPr>
      <w:keepNext/>
      <w:spacing w:after="120" w:before="240"/>
      <w:contextualSpacing w:val="false"/>
    </w:pPr>
    <w:rPr>
      <w:rFonts w:ascii="Liberation Sans" w:hAnsi="Liberation Sans"/>
      <w:sz w:val="28"/>
      <w:szCs w:val="28"/>
    </w:rPr>
  </w:style>
  <w:style w:styleId="style27" w:type="paragraph">
    <w:name w:val="Sous-titre"/>
    <w:basedOn w:val="style21"/>
    <w:next w:val="style22"/>
    <w:pPr>
      <w:jc w:val="center"/>
    </w:pPr>
    <w:rPr>
      <w:i/>
      <w:iCs/>
      <w:sz w:val="28"/>
      <w:szCs w:val="28"/>
    </w:rPr>
  </w:style>
  <w:style w:styleId="style28" w:type="paragraph">
    <w:name w:val="caption"/>
    <w:basedOn w:val="style0"/>
    <w:next w:val="style28"/>
    <w:pPr>
      <w:suppressLineNumbers/>
      <w:spacing w:after="120" w:before="120"/>
      <w:contextualSpacing w:val="false"/>
    </w:pPr>
    <w:rPr>
      <w:i/>
      <w:iCs/>
    </w:rPr>
  </w:style>
  <w:style w:styleId="style29" w:type="paragraph">
    <w:name w:val="Balloon Text"/>
    <w:basedOn w:val="style0"/>
    <w:next w:val="style29"/>
    <w:pPr/>
    <w:rPr>
      <w:rFonts w:ascii="Times New Roman" w:cs="Times New Roman" w:hAnsi="Times New Roman"/>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1207</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2017-05-11T19:48:00.00Z</dcterms:created>
  <dc:creator>Arnaud AS248291</dc:creator>
  <cp:lastModifiedBy>Arnaud AS248291</cp:lastModifiedBy>
  <dcterms:modified xsi:type="dcterms:W3CDTF">2017-05-12T14:17:02.00Z</dcterms:modified>
  <cp:revision>23</cp:revision>
</cp:coreProperties>
</file>